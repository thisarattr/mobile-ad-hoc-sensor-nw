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C59" w:rsidRDefault="00500C59">
      <w:pPr>
        <w:pStyle w:val="Title"/>
        <w:rPr>
          <w:b/>
          <w:lang w:val="en-GB"/>
        </w:rPr>
      </w:pPr>
    </w:p>
    <w:p w:rsidR="00DD4A05" w:rsidRDefault="00DD4A05" w:rsidP="00F75DAC">
      <w:pPr>
        <w:rPr>
          <w:b/>
          <w:bCs/>
          <w:sz w:val="28"/>
          <w:szCs w:val="28"/>
          <w:lang w:val="fr-FR"/>
        </w:rPr>
      </w:pPr>
    </w:p>
    <w:p w:rsidR="00F75DAC" w:rsidRPr="005575DD" w:rsidRDefault="00B2402C" w:rsidP="00B2402C">
      <w:pPr>
        <w:pStyle w:val="Heading2"/>
        <w:rPr>
          <w:lang w:val="fr-FR"/>
        </w:rPr>
      </w:pPr>
      <w:r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233.4pt;margin-top:-25.6pt;width:45pt;height:694.45pt;z-index:1">
            <v:textbox style="layout-flow:vertical-ideographic;mso-next-textbox:#_x0000_s1059">
              <w:txbxContent>
                <w:p w:rsidR="002E23E3" w:rsidRPr="00AB5A99" w:rsidRDefault="002E23E3" w:rsidP="00F75DAC">
                  <w:pPr>
                    <w:ind w:firstLine="12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201</w:t>
                  </w:r>
                  <w:r w:rsidR="00572036">
                    <w:rPr>
                      <w:b/>
                      <w:bCs/>
                      <w:sz w:val="40"/>
                      <w:szCs w:val="40"/>
                    </w:rPr>
                    <w:t>1</w:t>
                  </w:r>
                  <w:r w:rsidRPr="00AB5A99">
                    <w:rPr>
                      <w:b/>
                      <w:bCs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</w:t>
                  </w:r>
                  <w:r w:rsidRPr="009D7BC4">
                    <w:rPr>
                      <w:b/>
                      <w:bCs/>
                      <w:sz w:val="40"/>
                      <w:szCs w:val="40"/>
                    </w:rPr>
                    <w:t xml:space="preserve">The Degree of Master </w:t>
                  </w:r>
                  <w:proofErr w:type="gramStart"/>
                  <w:r w:rsidRPr="009D7BC4">
                    <w:rPr>
                      <w:b/>
                      <w:bCs/>
                      <w:sz w:val="40"/>
                      <w:szCs w:val="40"/>
                    </w:rPr>
                    <w:t xml:space="preserve">of  </w:t>
                  </w:r>
                  <w:r w:rsidR="009D7BC4" w:rsidRPr="009D7BC4">
                    <w:rPr>
                      <w:b/>
                      <w:bCs/>
                      <w:sz w:val="40"/>
                      <w:szCs w:val="40"/>
                    </w:rPr>
                    <w:t>Computer</w:t>
                  </w:r>
                  <w:proofErr w:type="gramEnd"/>
                  <w:r w:rsidR="009D7BC4" w:rsidRPr="009D7BC4">
                    <w:rPr>
                      <w:b/>
                      <w:bCs/>
                      <w:sz w:val="40"/>
                      <w:szCs w:val="40"/>
                    </w:rPr>
                    <w:t xml:space="preserve"> Science</w:t>
                  </w: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</w:t>
                  </w:r>
                  <w:r w:rsidRPr="00AB5A99">
                    <w:rPr>
                      <w:b/>
                      <w:bCs/>
                      <w:sz w:val="40"/>
                      <w:szCs w:val="40"/>
                    </w:rPr>
                    <w:t xml:space="preserve">    </w:t>
                  </w:r>
                  <w:r w:rsidR="009D7BC4">
                    <w:rPr>
                      <w:b/>
                      <w:bCs/>
                      <w:sz w:val="40"/>
                      <w:szCs w:val="40"/>
                    </w:rPr>
                    <w:t xml:space="preserve">  </w:t>
                  </w:r>
                  <w:r w:rsidR="00572036" w:rsidRPr="00572036">
                    <w:rPr>
                      <w:b/>
                      <w:bCs/>
                      <w:color w:val="FF0000"/>
                      <w:sz w:val="36"/>
                      <w:szCs w:val="36"/>
                    </w:rPr>
                    <w:t>Name with initials</w:t>
                  </w:r>
                  <w:r w:rsidRPr="00AB5A99">
                    <w:rPr>
                      <w:b/>
                      <w:bCs/>
                      <w:sz w:val="40"/>
                      <w:szCs w:val="40"/>
                    </w:rPr>
                    <w:t xml:space="preserve">   </w:t>
                  </w:r>
                </w:p>
                <w:p w:rsidR="002E23E3" w:rsidRDefault="002E23E3" w:rsidP="00F75DAC">
                  <w:pPr>
                    <w:ind w:firstLine="120"/>
                  </w:pPr>
                </w:p>
                <w:p w:rsidR="002E23E3" w:rsidRDefault="002E23E3" w:rsidP="00F75DAC">
                  <w:pPr>
                    <w:ind w:firstLine="120"/>
                  </w:pPr>
                  <w:r>
                    <w:t xml:space="preserve">  </w:t>
                  </w:r>
                </w:p>
                <w:p w:rsidR="002E23E3" w:rsidRDefault="002E23E3" w:rsidP="00F75DAC">
                  <w:pPr>
                    <w:ind w:firstLine="120"/>
                  </w:pPr>
                </w:p>
                <w:p w:rsidR="002E23E3" w:rsidRDefault="002E23E3" w:rsidP="00F75DAC">
                  <w:pPr>
                    <w:ind w:firstLine="120"/>
                  </w:pPr>
                  <w:r>
                    <w:t xml:space="preserve"> </w:t>
                  </w:r>
                </w:p>
              </w:txbxContent>
            </v:textbox>
          </v:shape>
        </w:pict>
      </w:r>
    </w:p>
    <w:p w:rsidR="00F75DAC" w:rsidRDefault="00F75DAC" w:rsidP="00F75DAC">
      <w:pPr>
        <w:ind w:firstLine="120"/>
        <w:rPr>
          <w:b/>
          <w:bCs/>
          <w:sz w:val="28"/>
          <w:szCs w:val="28"/>
        </w:rPr>
      </w:pPr>
    </w:p>
    <w:p w:rsidR="00F75DAC" w:rsidRDefault="00F75DAC" w:rsidP="00F75DAC">
      <w:pPr>
        <w:ind w:firstLine="120"/>
        <w:rPr>
          <w:b/>
          <w:bCs/>
          <w:sz w:val="28"/>
          <w:szCs w:val="28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6855BF" w:rsidP="00F75DAC">
      <w:pPr>
        <w:ind w:firstLine="120"/>
        <w:rPr>
          <w:b/>
          <w:bCs/>
          <w:sz w:val="40"/>
          <w:szCs w:val="40"/>
          <w:lang w:val="fr-FR"/>
        </w:rPr>
      </w:pPr>
      <w:r>
        <w:rPr>
          <w:b/>
          <w:bCs/>
          <w:noProof/>
          <w:sz w:val="40"/>
          <w:szCs w:val="40"/>
        </w:rPr>
        <w:pict>
          <v:shape id="_x0000_s1060" type="#_x0000_t202" style="position:absolute;left:0;text-align:left;margin-left:354.5pt;margin-top:.5pt;width:125.6pt;height:117.55pt;z-index:2" strokecolor="white">
            <v:textbox style="mso-next-textbox:#_x0000_s1060">
              <w:txbxContent>
                <w:p w:rsidR="002E23E3" w:rsidRDefault="002E23E3" w:rsidP="00572036">
                  <w:r>
                    <w:t xml:space="preserve">Spine should not be boxed. Font size </w:t>
                  </w:r>
                  <w:r w:rsidR="00572036">
                    <w:t>20 or less appropriately to fit all the required information</w:t>
                  </w:r>
                </w:p>
              </w:txbxContent>
            </v:textbox>
          </v:shape>
        </w:pict>
      </w:r>
    </w:p>
    <w:p w:rsidR="00F75DAC" w:rsidRPr="005575DD" w:rsidRDefault="006855BF" w:rsidP="00F75DAC">
      <w:pPr>
        <w:ind w:firstLine="120"/>
        <w:rPr>
          <w:b/>
          <w:bCs/>
          <w:sz w:val="40"/>
          <w:szCs w:val="40"/>
          <w:lang w:val="fr-FR"/>
        </w:rPr>
      </w:pPr>
      <w:r>
        <w:rPr>
          <w:b/>
          <w:bCs/>
          <w:noProof/>
          <w:sz w:val="40"/>
          <w:szCs w:val="40"/>
        </w:rPr>
        <w:pict>
          <v:line id="_x0000_s1061" style="position:absolute;left:0;text-align:left;flip:x;z-index:3" from="288.75pt,21.9pt" to="342.75pt,21.9pt">
            <v:stroke endarrow="block"/>
          </v:line>
        </w:pict>
      </w: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977C47" w:rsidRDefault="00977C47" w:rsidP="00977C47">
      <w:pPr>
        <w:rPr>
          <w:b/>
          <w:bCs/>
          <w:sz w:val="40"/>
          <w:szCs w:val="40"/>
          <w:lang w:val="fr-FR"/>
        </w:rPr>
      </w:pPr>
    </w:p>
    <w:p w:rsidR="00A07735" w:rsidRPr="0063249A" w:rsidRDefault="00A07735" w:rsidP="00882159">
      <w:pPr>
        <w:pStyle w:val="NormalWeb"/>
        <w:numPr>
          <w:ins w:id="0" w:author="arw" w:date="2004-06-02T22:59:00Z"/>
        </w:numPr>
      </w:pPr>
    </w:p>
    <w:sectPr w:rsidR="00A07735" w:rsidRPr="0063249A" w:rsidSect="004505F2">
      <w:footerReference w:type="default" r:id="rId8"/>
      <w:pgSz w:w="12240" w:h="15840"/>
      <w:pgMar w:top="1440" w:right="1152" w:bottom="720" w:left="1152" w:header="288" w:footer="288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D56" w:rsidRDefault="00621D56">
      <w:r>
        <w:separator/>
      </w:r>
    </w:p>
  </w:endnote>
  <w:endnote w:type="continuationSeparator" w:id="0">
    <w:p w:rsidR="00621D56" w:rsidRDefault="00621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3E3" w:rsidRDefault="002E23E3">
    <w:pPr>
      <w:pStyle w:val="Footer"/>
      <w:pBdr>
        <w:top w:val="single" w:sz="4" w:space="1" w:color="D9D9D9"/>
      </w:pBdr>
      <w:jc w:val="right"/>
    </w:pPr>
    <w:fldSimple w:instr=" PAGE   \* MERGEFORMAT ">
      <w:r w:rsidR="009D7BC4">
        <w:rPr>
          <w:noProof/>
        </w:rPr>
        <w:t>1</w:t>
      </w:r>
    </w:fldSimple>
    <w:r>
      <w:t xml:space="preserve"> | </w:t>
    </w:r>
    <w:r>
      <w:rPr>
        <w:color w:val="7F7F7F"/>
        <w:spacing w:val="60"/>
      </w:rPr>
      <w:t>Page</w:t>
    </w:r>
  </w:p>
  <w:p w:rsidR="002E23E3" w:rsidRDefault="002E23E3">
    <w:pPr>
      <w:pStyle w:val="Footer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D56" w:rsidRDefault="00621D56">
      <w:r>
        <w:separator/>
      </w:r>
    </w:p>
  </w:footnote>
  <w:footnote w:type="continuationSeparator" w:id="0">
    <w:p w:rsidR="00621D56" w:rsidRDefault="00621D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26E6"/>
    <w:multiLevelType w:val="multilevel"/>
    <w:tmpl w:val="1F7A1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1780450"/>
    <w:multiLevelType w:val="multilevel"/>
    <w:tmpl w:val="39B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C80A96"/>
    <w:multiLevelType w:val="hybridMultilevel"/>
    <w:tmpl w:val="A40A9C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8D0A2C"/>
    <w:multiLevelType w:val="hybridMultilevel"/>
    <w:tmpl w:val="C4A8E6A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AC169C"/>
    <w:multiLevelType w:val="multilevel"/>
    <w:tmpl w:val="65F03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A466371"/>
    <w:multiLevelType w:val="multilevel"/>
    <w:tmpl w:val="76F0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632AE2"/>
    <w:multiLevelType w:val="hybridMultilevel"/>
    <w:tmpl w:val="9AC0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1350CB"/>
    <w:multiLevelType w:val="singleLevel"/>
    <w:tmpl w:val="522831D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8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5B60969"/>
    <w:multiLevelType w:val="hybridMultilevel"/>
    <w:tmpl w:val="4C523414"/>
    <w:lvl w:ilvl="0" w:tplc="88F241E0">
      <w:start w:val="1"/>
      <w:numFmt w:val="lowerRoman"/>
      <w:lvlText w:val="(%1)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F9274A"/>
    <w:multiLevelType w:val="hybridMultilevel"/>
    <w:tmpl w:val="0BCAC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3001F6"/>
    <w:multiLevelType w:val="hybridMultilevel"/>
    <w:tmpl w:val="E2E4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801964"/>
    <w:multiLevelType w:val="multilevel"/>
    <w:tmpl w:val="A298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45932A3"/>
    <w:multiLevelType w:val="multilevel"/>
    <w:tmpl w:val="C37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51C586E"/>
    <w:multiLevelType w:val="multilevel"/>
    <w:tmpl w:val="864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6D2EBC"/>
    <w:multiLevelType w:val="multilevel"/>
    <w:tmpl w:val="62F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AC62AE9"/>
    <w:multiLevelType w:val="multilevel"/>
    <w:tmpl w:val="8E7479F4"/>
    <w:lvl w:ilvl="0">
      <w:start w:val="1"/>
      <w:numFmt w:val="decimal"/>
      <w:lvlText w:val="%1.4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>
    <w:nsid w:val="31D047C8"/>
    <w:multiLevelType w:val="hybridMultilevel"/>
    <w:tmpl w:val="CE02DBFE"/>
    <w:lvl w:ilvl="0" w:tplc="346A5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5503CF6">
      <w:numFmt w:val="none"/>
      <w:lvlText w:val=""/>
      <w:lvlJc w:val="left"/>
      <w:pPr>
        <w:tabs>
          <w:tab w:val="num" w:pos="360"/>
        </w:tabs>
      </w:pPr>
    </w:lvl>
    <w:lvl w:ilvl="2" w:tplc="3DE87710">
      <w:numFmt w:val="none"/>
      <w:lvlText w:val=""/>
      <w:lvlJc w:val="left"/>
      <w:pPr>
        <w:tabs>
          <w:tab w:val="num" w:pos="360"/>
        </w:tabs>
      </w:pPr>
    </w:lvl>
    <w:lvl w:ilvl="3" w:tplc="38A6AA1E">
      <w:numFmt w:val="none"/>
      <w:lvlText w:val=""/>
      <w:lvlJc w:val="left"/>
      <w:pPr>
        <w:tabs>
          <w:tab w:val="num" w:pos="360"/>
        </w:tabs>
      </w:pPr>
    </w:lvl>
    <w:lvl w:ilvl="4" w:tplc="D2882FE0">
      <w:numFmt w:val="none"/>
      <w:lvlText w:val=""/>
      <w:lvlJc w:val="left"/>
      <w:pPr>
        <w:tabs>
          <w:tab w:val="num" w:pos="360"/>
        </w:tabs>
      </w:pPr>
    </w:lvl>
    <w:lvl w:ilvl="5" w:tplc="246A523E">
      <w:numFmt w:val="none"/>
      <w:lvlText w:val=""/>
      <w:lvlJc w:val="left"/>
      <w:pPr>
        <w:tabs>
          <w:tab w:val="num" w:pos="360"/>
        </w:tabs>
      </w:pPr>
    </w:lvl>
    <w:lvl w:ilvl="6" w:tplc="76787022">
      <w:numFmt w:val="none"/>
      <w:lvlText w:val=""/>
      <w:lvlJc w:val="left"/>
      <w:pPr>
        <w:tabs>
          <w:tab w:val="num" w:pos="360"/>
        </w:tabs>
      </w:pPr>
    </w:lvl>
    <w:lvl w:ilvl="7" w:tplc="2752D1CE">
      <w:numFmt w:val="none"/>
      <w:lvlText w:val=""/>
      <w:lvlJc w:val="left"/>
      <w:pPr>
        <w:tabs>
          <w:tab w:val="num" w:pos="360"/>
        </w:tabs>
      </w:pPr>
    </w:lvl>
    <w:lvl w:ilvl="8" w:tplc="5C8834C6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326636A9"/>
    <w:multiLevelType w:val="multilevel"/>
    <w:tmpl w:val="F91E9568"/>
    <w:lvl w:ilvl="0">
      <w:start w:val="1"/>
      <w:numFmt w:val="decimal"/>
      <w:lvlText w:val="%1.2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>
    <w:nsid w:val="33306A9A"/>
    <w:multiLevelType w:val="multilevel"/>
    <w:tmpl w:val="DBA4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7F74C69"/>
    <w:multiLevelType w:val="multilevel"/>
    <w:tmpl w:val="2CB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CA542D4"/>
    <w:multiLevelType w:val="hybridMultilevel"/>
    <w:tmpl w:val="8C865A96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rFonts w:hint="default"/>
        <w:sz w:val="24"/>
      </w:r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FFA0C1E"/>
    <w:multiLevelType w:val="multilevel"/>
    <w:tmpl w:val="2EEEB004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40DC6FA3"/>
    <w:multiLevelType w:val="hybridMultilevel"/>
    <w:tmpl w:val="2292B62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5">
    <w:nsid w:val="43293A71"/>
    <w:multiLevelType w:val="multilevel"/>
    <w:tmpl w:val="6CD2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4301F4F"/>
    <w:multiLevelType w:val="multilevel"/>
    <w:tmpl w:val="BAA0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B1243C0"/>
    <w:multiLevelType w:val="singleLevel"/>
    <w:tmpl w:val="1E6428C0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8">
    <w:nsid w:val="52222597"/>
    <w:multiLevelType w:val="multilevel"/>
    <w:tmpl w:val="A1AC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9027731"/>
    <w:multiLevelType w:val="multilevel"/>
    <w:tmpl w:val="FD1E2AF8"/>
    <w:lvl w:ilvl="0">
      <w:start w:val="1"/>
      <w:numFmt w:val="decimal"/>
      <w:lvlText w:val="%1.7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5AD42EE4"/>
    <w:multiLevelType w:val="singleLevel"/>
    <w:tmpl w:val="46A81DA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5D74711C"/>
    <w:multiLevelType w:val="hybridMultilevel"/>
    <w:tmpl w:val="15688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26514F4"/>
    <w:multiLevelType w:val="hybridMultilevel"/>
    <w:tmpl w:val="BC328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F01572">
      <w:numFmt w:val="bullet"/>
      <w:lvlText w:val="•"/>
      <w:lvlJc w:val="left"/>
      <w:pPr>
        <w:ind w:left="2340" w:hanging="360"/>
      </w:pPr>
      <w:rPr>
        <w:rFonts w:ascii="Univers 45 Light" w:eastAsia="Times New Roman" w:hAnsi="Univers 45 Light" w:cs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43764E1"/>
    <w:multiLevelType w:val="multilevel"/>
    <w:tmpl w:val="B8CA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98B4FED"/>
    <w:multiLevelType w:val="multilevel"/>
    <w:tmpl w:val="E004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4F0000"/>
    <w:multiLevelType w:val="multilevel"/>
    <w:tmpl w:val="67C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0042E8"/>
    <w:multiLevelType w:val="multilevel"/>
    <w:tmpl w:val="075CC78C"/>
    <w:lvl w:ilvl="0">
      <w:start w:val="1"/>
      <w:numFmt w:val="decimal"/>
      <w:lvlText w:val="%1.6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89F3709"/>
    <w:multiLevelType w:val="multilevel"/>
    <w:tmpl w:val="3E2EF664"/>
    <w:lvl w:ilvl="0">
      <w:start w:val="1"/>
      <w:numFmt w:val="decimal"/>
      <w:lvlText w:val="%1.3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A5B48BB"/>
    <w:multiLevelType w:val="multilevel"/>
    <w:tmpl w:val="F58CC6EC"/>
    <w:lvl w:ilvl="0">
      <w:start w:val="1"/>
      <w:numFmt w:val="decimal"/>
      <w:lvlText w:val="%1.5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8"/>
  </w:num>
  <w:num w:numId="3">
    <w:abstractNumId w:val="23"/>
  </w:num>
  <w:num w:numId="4">
    <w:abstractNumId w:val="19"/>
  </w:num>
  <w:num w:numId="5">
    <w:abstractNumId w:val="37"/>
  </w:num>
  <w:num w:numId="6">
    <w:abstractNumId w:val="17"/>
  </w:num>
  <w:num w:numId="7">
    <w:abstractNumId w:val="38"/>
  </w:num>
  <w:num w:numId="8">
    <w:abstractNumId w:val="36"/>
  </w:num>
  <w:num w:numId="9">
    <w:abstractNumId w:val="29"/>
  </w:num>
  <w:num w:numId="10">
    <w:abstractNumId w:val="27"/>
  </w:num>
  <w:num w:numId="11">
    <w:abstractNumId w:val="30"/>
  </w:num>
  <w:num w:numId="12">
    <w:abstractNumId w:val="7"/>
  </w:num>
  <w:num w:numId="13">
    <w:abstractNumId w:val="16"/>
  </w:num>
  <w:num w:numId="14">
    <w:abstractNumId w:val="22"/>
  </w:num>
  <w:num w:numId="15">
    <w:abstractNumId w:val="32"/>
  </w:num>
  <w:num w:numId="16">
    <w:abstractNumId w:val="3"/>
  </w:num>
  <w:num w:numId="17">
    <w:abstractNumId w:val="13"/>
  </w:num>
  <w:num w:numId="18">
    <w:abstractNumId w:val="33"/>
  </w:num>
  <w:num w:numId="19">
    <w:abstractNumId w:val="12"/>
  </w:num>
  <w:num w:numId="20">
    <w:abstractNumId w:val="1"/>
  </w:num>
  <w:num w:numId="21">
    <w:abstractNumId w:val="21"/>
  </w:num>
  <w:num w:numId="22">
    <w:abstractNumId w:val="35"/>
  </w:num>
  <w:num w:numId="23">
    <w:abstractNumId w:val="26"/>
  </w:num>
  <w:num w:numId="24">
    <w:abstractNumId w:val="20"/>
  </w:num>
  <w:num w:numId="25">
    <w:abstractNumId w:val="5"/>
  </w:num>
  <w:num w:numId="26">
    <w:abstractNumId w:val="15"/>
  </w:num>
  <w:num w:numId="27">
    <w:abstractNumId w:val="25"/>
  </w:num>
  <w:num w:numId="28">
    <w:abstractNumId w:val="14"/>
  </w:num>
  <w:num w:numId="29">
    <w:abstractNumId w:val="2"/>
  </w:num>
  <w:num w:numId="30">
    <w:abstractNumId w:val="10"/>
  </w:num>
  <w:num w:numId="31">
    <w:abstractNumId w:val="34"/>
  </w:num>
  <w:num w:numId="32">
    <w:abstractNumId w:val="9"/>
  </w:num>
  <w:num w:numId="33">
    <w:abstractNumId w:val="18"/>
  </w:num>
  <w:num w:numId="34">
    <w:abstractNumId w:val="24"/>
  </w:num>
  <w:num w:numId="35">
    <w:abstractNumId w:val="28"/>
  </w:num>
  <w:num w:numId="36">
    <w:abstractNumId w:val="31"/>
  </w:num>
  <w:num w:numId="37">
    <w:abstractNumId w:val="11"/>
  </w:num>
  <w:num w:numId="38">
    <w:abstractNumId w:val="4"/>
  </w:num>
  <w:num w:numId="39">
    <w:abstractNumId w:val="6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grammar="clean"/>
  <w:stylePaneFormatFilter w:val="3F01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0BAC"/>
    <w:rsid w:val="00003468"/>
    <w:rsid w:val="0002064E"/>
    <w:rsid w:val="00024C0B"/>
    <w:rsid w:val="00027730"/>
    <w:rsid w:val="00043481"/>
    <w:rsid w:val="0004581D"/>
    <w:rsid w:val="00057CDD"/>
    <w:rsid w:val="000611CE"/>
    <w:rsid w:val="000614F0"/>
    <w:rsid w:val="00062189"/>
    <w:rsid w:val="00062D9C"/>
    <w:rsid w:val="0006430E"/>
    <w:rsid w:val="00065FA1"/>
    <w:rsid w:val="000703C2"/>
    <w:rsid w:val="00083C7D"/>
    <w:rsid w:val="00085B54"/>
    <w:rsid w:val="00090556"/>
    <w:rsid w:val="00097A2D"/>
    <w:rsid w:val="000A4B0F"/>
    <w:rsid w:val="000B0158"/>
    <w:rsid w:val="000B2C3E"/>
    <w:rsid w:val="000C1C84"/>
    <w:rsid w:val="000D2FC8"/>
    <w:rsid w:val="000D6627"/>
    <w:rsid w:val="000D7ACE"/>
    <w:rsid w:val="000E26BF"/>
    <w:rsid w:val="000E5313"/>
    <w:rsid w:val="000E759E"/>
    <w:rsid w:val="00104368"/>
    <w:rsid w:val="00110693"/>
    <w:rsid w:val="001134E2"/>
    <w:rsid w:val="00116B20"/>
    <w:rsid w:val="0011773F"/>
    <w:rsid w:val="00123964"/>
    <w:rsid w:val="00123E63"/>
    <w:rsid w:val="00126FE1"/>
    <w:rsid w:val="00130180"/>
    <w:rsid w:val="00131786"/>
    <w:rsid w:val="00133785"/>
    <w:rsid w:val="00134E27"/>
    <w:rsid w:val="001401D9"/>
    <w:rsid w:val="00154388"/>
    <w:rsid w:val="0015631A"/>
    <w:rsid w:val="001570CA"/>
    <w:rsid w:val="00157223"/>
    <w:rsid w:val="001677A7"/>
    <w:rsid w:val="00170DFB"/>
    <w:rsid w:val="00181586"/>
    <w:rsid w:val="00183924"/>
    <w:rsid w:val="00185C49"/>
    <w:rsid w:val="00185CC8"/>
    <w:rsid w:val="001A400A"/>
    <w:rsid w:val="001B18FD"/>
    <w:rsid w:val="001B2C0E"/>
    <w:rsid w:val="001B382A"/>
    <w:rsid w:val="001D053B"/>
    <w:rsid w:val="001E3D24"/>
    <w:rsid w:val="001E5191"/>
    <w:rsid w:val="0020142E"/>
    <w:rsid w:val="00212C40"/>
    <w:rsid w:val="00215EFF"/>
    <w:rsid w:val="00220021"/>
    <w:rsid w:val="00220977"/>
    <w:rsid w:val="00220F0A"/>
    <w:rsid w:val="0022285F"/>
    <w:rsid w:val="00222DFF"/>
    <w:rsid w:val="00240EF1"/>
    <w:rsid w:val="00241D26"/>
    <w:rsid w:val="00242902"/>
    <w:rsid w:val="00250021"/>
    <w:rsid w:val="00250295"/>
    <w:rsid w:val="0025348D"/>
    <w:rsid w:val="002544BA"/>
    <w:rsid w:val="002703C6"/>
    <w:rsid w:val="00275A1C"/>
    <w:rsid w:val="0028019D"/>
    <w:rsid w:val="00285C99"/>
    <w:rsid w:val="002A0696"/>
    <w:rsid w:val="002B259B"/>
    <w:rsid w:val="002B6807"/>
    <w:rsid w:val="002C56DF"/>
    <w:rsid w:val="002D03A4"/>
    <w:rsid w:val="002D663F"/>
    <w:rsid w:val="002D6662"/>
    <w:rsid w:val="002E19F8"/>
    <w:rsid w:val="002E23E3"/>
    <w:rsid w:val="002E5307"/>
    <w:rsid w:val="002F01B7"/>
    <w:rsid w:val="002F3E92"/>
    <w:rsid w:val="00300ACC"/>
    <w:rsid w:val="00300B91"/>
    <w:rsid w:val="00307402"/>
    <w:rsid w:val="003109E8"/>
    <w:rsid w:val="00314B99"/>
    <w:rsid w:val="003335C1"/>
    <w:rsid w:val="00335109"/>
    <w:rsid w:val="00352A89"/>
    <w:rsid w:val="00353171"/>
    <w:rsid w:val="00355A9D"/>
    <w:rsid w:val="00355CE9"/>
    <w:rsid w:val="003629A3"/>
    <w:rsid w:val="00370A64"/>
    <w:rsid w:val="0037341F"/>
    <w:rsid w:val="00385C97"/>
    <w:rsid w:val="003929F5"/>
    <w:rsid w:val="00394E46"/>
    <w:rsid w:val="00395AB3"/>
    <w:rsid w:val="00396A4D"/>
    <w:rsid w:val="0039712D"/>
    <w:rsid w:val="0039735C"/>
    <w:rsid w:val="003B06DC"/>
    <w:rsid w:val="003B3AEA"/>
    <w:rsid w:val="003B70B7"/>
    <w:rsid w:val="003C4683"/>
    <w:rsid w:val="003C7E02"/>
    <w:rsid w:val="003D0B08"/>
    <w:rsid w:val="003D5A96"/>
    <w:rsid w:val="003D7BCE"/>
    <w:rsid w:val="003E1CEF"/>
    <w:rsid w:val="003E4DDB"/>
    <w:rsid w:val="003E6A42"/>
    <w:rsid w:val="003E7898"/>
    <w:rsid w:val="003E7FC2"/>
    <w:rsid w:val="00403917"/>
    <w:rsid w:val="0042575D"/>
    <w:rsid w:val="0042622C"/>
    <w:rsid w:val="004327DB"/>
    <w:rsid w:val="004342DF"/>
    <w:rsid w:val="00434770"/>
    <w:rsid w:val="0043581F"/>
    <w:rsid w:val="00436310"/>
    <w:rsid w:val="00443A6F"/>
    <w:rsid w:val="004505F2"/>
    <w:rsid w:val="00450B89"/>
    <w:rsid w:val="00467368"/>
    <w:rsid w:val="00471554"/>
    <w:rsid w:val="00480C25"/>
    <w:rsid w:val="00486839"/>
    <w:rsid w:val="00487E46"/>
    <w:rsid w:val="004906A7"/>
    <w:rsid w:val="004948D9"/>
    <w:rsid w:val="004A3085"/>
    <w:rsid w:val="004A76D4"/>
    <w:rsid w:val="004B53B1"/>
    <w:rsid w:val="004C073E"/>
    <w:rsid w:val="004C36D4"/>
    <w:rsid w:val="004C51C6"/>
    <w:rsid w:val="004C61DC"/>
    <w:rsid w:val="004D2277"/>
    <w:rsid w:val="004E219D"/>
    <w:rsid w:val="004E61BE"/>
    <w:rsid w:val="004E78F0"/>
    <w:rsid w:val="004F4B8B"/>
    <w:rsid w:val="00500C59"/>
    <w:rsid w:val="0050492B"/>
    <w:rsid w:val="005052AD"/>
    <w:rsid w:val="00506538"/>
    <w:rsid w:val="00511002"/>
    <w:rsid w:val="0051673D"/>
    <w:rsid w:val="00521692"/>
    <w:rsid w:val="00522141"/>
    <w:rsid w:val="0052393E"/>
    <w:rsid w:val="0052669B"/>
    <w:rsid w:val="00526FAC"/>
    <w:rsid w:val="00533C75"/>
    <w:rsid w:val="00534120"/>
    <w:rsid w:val="00535F91"/>
    <w:rsid w:val="00540822"/>
    <w:rsid w:val="0054257B"/>
    <w:rsid w:val="005441BD"/>
    <w:rsid w:val="00544BE0"/>
    <w:rsid w:val="00552D72"/>
    <w:rsid w:val="0055491A"/>
    <w:rsid w:val="00561B3D"/>
    <w:rsid w:val="005672B3"/>
    <w:rsid w:val="00572036"/>
    <w:rsid w:val="00591648"/>
    <w:rsid w:val="0059411B"/>
    <w:rsid w:val="00597791"/>
    <w:rsid w:val="005A22CF"/>
    <w:rsid w:val="005A44E2"/>
    <w:rsid w:val="005A4593"/>
    <w:rsid w:val="005C0662"/>
    <w:rsid w:val="005D18A4"/>
    <w:rsid w:val="005D3926"/>
    <w:rsid w:val="005E18C6"/>
    <w:rsid w:val="005E293B"/>
    <w:rsid w:val="005F1AA8"/>
    <w:rsid w:val="005F3C71"/>
    <w:rsid w:val="005F46DD"/>
    <w:rsid w:val="005F537B"/>
    <w:rsid w:val="005F58B4"/>
    <w:rsid w:val="005F7A3A"/>
    <w:rsid w:val="00601979"/>
    <w:rsid w:val="00606AAE"/>
    <w:rsid w:val="00611EEE"/>
    <w:rsid w:val="006122A3"/>
    <w:rsid w:val="00612CBD"/>
    <w:rsid w:val="00621D56"/>
    <w:rsid w:val="0063052D"/>
    <w:rsid w:val="0063249A"/>
    <w:rsid w:val="00633F99"/>
    <w:rsid w:val="00637D44"/>
    <w:rsid w:val="006418F8"/>
    <w:rsid w:val="00647D69"/>
    <w:rsid w:val="00651836"/>
    <w:rsid w:val="00665CC1"/>
    <w:rsid w:val="006736CB"/>
    <w:rsid w:val="00680A71"/>
    <w:rsid w:val="006855BF"/>
    <w:rsid w:val="006870BE"/>
    <w:rsid w:val="006874BA"/>
    <w:rsid w:val="006963A0"/>
    <w:rsid w:val="006B3801"/>
    <w:rsid w:val="006B5DAA"/>
    <w:rsid w:val="006C3BEE"/>
    <w:rsid w:val="006C6341"/>
    <w:rsid w:val="006D0EDB"/>
    <w:rsid w:val="006D3679"/>
    <w:rsid w:val="006D3E5E"/>
    <w:rsid w:val="006F0264"/>
    <w:rsid w:val="00701FFC"/>
    <w:rsid w:val="00702931"/>
    <w:rsid w:val="007035E8"/>
    <w:rsid w:val="00703988"/>
    <w:rsid w:val="007055CB"/>
    <w:rsid w:val="00707065"/>
    <w:rsid w:val="00711241"/>
    <w:rsid w:val="00721577"/>
    <w:rsid w:val="00734484"/>
    <w:rsid w:val="00736A69"/>
    <w:rsid w:val="00743CA7"/>
    <w:rsid w:val="00747026"/>
    <w:rsid w:val="00751DDA"/>
    <w:rsid w:val="007565E5"/>
    <w:rsid w:val="0076028C"/>
    <w:rsid w:val="007662CD"/>
    <w:rsid w:val="00767FEB"/>
    <w:rsid w:val="007755F4"/>
    <w:rsid w:val="0078061B"/>
    <w:rsid w:val="00793719"/>
    <w:rsid w:val="00796EBB"/>
    <w:rsid w:val="007A5482"/>
    <w:rsid w:val="007B11C4"/>
    <w:rsid w:val="007B1CAD"/>
    <w:rsid w:val="007B1CF8"/>
    <w:rsid w:val="007B1D80"/>
    <w:rsid w:val="007B6A3B"/>
    <w:rsid w:val="007C0DF1"/>
    <w:rsid w:val="007C4A13"/>
    <w:rsid w:val="007D2B84"/>
    <w:rsid w:val="007D4052"/>
    <w:rsid w:val="007D5D0E"/>
    <w:rsid w:val="007E560F"/>
    <w:rsid w:val="007E59B1"/>
    <w:rsid w:val="007E675D"/>
    <w:rsid w:val="007E7B1A"/>
    <w:rsid w:val="007F13C6"/>
    <w:rsid w:val="007F728C"/>
    <w:rsid w:val="00804CA2"/>
    <w:rsid w:val="008110D1"/>
    <w:rsid w:val="00823910"/>
    <w:rsid w:val="0082459E"/>
    <w:rsid w:val="00831C12"/>
    <w:rsid w:val="00844E5D"/>
    <w:rsid w:val="00847B3E"/>
    <w:rsid w:val="008548BC"/>
    <w:rsid w:val="008558F1"/>
    <w:rsid w:val="00856A8B"/>
    <w:rsid w:val="00866EF3"/>
    <w:rsid w:val="00874E0A"/>
    <w:rsid w:val="00882159"/>
    <w:rsid w:val="008847A2"/>
    <w:rsid w:val="00886B2F"/>
    <w:rsid w:val="00886D9B"/>
    <w:rsid w:val="0089183F"/>
    <w:rsid w:val="00893318"/>
    <w:rsid w:val="00894920"/>
    <w:rsid w:val="008963C7"/>
    <w:rsid w:val="008A15CF"/>
    <w:rsid w:val="008A2EB0"/>
    <w:rsid w:val="008A49FF"/>
    <w:rsid w:val="008A4FE3"/>
    <w:rsid w:val="008B2A5D"/>
    <w:rsid w:val="008B3922"/>
    <w:rsid w:val="008C0473"/>
    <w:rsid w:val="008C2843"/>
    <w:rsid w:val="008C3A41"/>
    <w:rsid w:val="008D1D05"/>
    <w:rsid w:val="008D3E09"/>
    <w:rsid w:val="008D5A8D"/>
    <w:rsid w:val="008D773C"/>
    <w:rsid w:val="008E1151"/>
    <w:rsid w:val="008E4135"/>
    <w:rsid w:val="008F3842"/>
    <w:rsid w:val="008F67A1"/>
    <w:rsid w:val="009017F2"/>
    <w:rsid w:val="0091264B"/>
    <w:rsid w:val="00913865"/>
    <w:rsid w:val="009314BB"/>
    <w:rsid w:val="00940087"/>
    <w:rsid w:val="009422E0"/>
    <w:rsid w:val="00952103"/>
    <w:rsid w:val="00952A1A"/>
    <w:rsid w:val="009551AD"/>
    <w:rsid w:val="0096470B"/>
    <w:rsid w:val="0097554B"/>
    <w:rsid w:val="00977C47"/>
    <w:rsid w:val="00997624"/>
    <w:rsid w:val="009A074C"/>
    <w:rsid w:val="009A1882"/>
    <w:rsid w:val="009A7E66"/>
    <w:rsid w:val="009B0567"/>
    <w:rsid w:val="009B0650"/>
    <w:rsid w:val="009B071F"/>
    <w:rsid w:val="009B6457"/>
    <w:rsid w:val="009B71AC"/>
    <w:rsid w:val="009C01CE"/>
    <w:rsid w:val="009C1E61"/>
    <w:rsid w:val="009C4486"/>
    <w:rsid w:val="009C7245"/>
    <w:rsid w:val="009D0706"/>
    <w:rsid w:val="009D28DD"/>
    <w:rsid w:val="009D48B5"/>
    <w:rsid w:val="009D54F9"/>
    <w:rsid w:val="009D6444"/>
    <w:rsid w:val="009D7BC4"/>
    <w:rsid w:val="009E1271"/>
    <w:rsid w:val="009E663B"/>
    <w:rsid w:val="009F101F"/>
    <w:rsid w:val="009F1EAF"/>
    <w:rsid w:val="009F42DE"/>
    <w:rsid w:val="00A03A1E"/>
    <w:rsid w:val="00A06997"/>
    <w:rsid w:val="00A07735"/>
    <w:rsid w:val="00A14F04"/>
    <w:rsid w:val="00A2571D"/>
    <w:rsid w:val="00A32902"/>
    <w:rsid w:val="00A332FF"/>
    <w:rsid w:val="00A3416B"/>
    <w:rsid w:val="00A363FC"/>
    <w:rsid w:val="00A438BA"/>
    <w:rsid w:val="00A44A5E"/>
    <w:rsid w:val="00A45C0A"/>
    <w:rsid w:val="00A501A0"/>
    <w:rsid w:val="00A5034C"/>
    <w:rsid w:val="00A5298F"/>
    <w:rsid w:val="00A57B9E"/>
    <w:rsid w:val="00A621C6"/>
    <w:rsid w:val="00A84EC6"/>
    <w:rsid w:val="00A90A8A"/>
    <w:rsid w:val="00A915D2"/>
    <w:rsid w:val="00A95FAC"/>
    <w:rsid w:val="00AA00CF"/>
    <w:rsid w:val="00AA337C"/>
    <w:rsid w:val="00AA385A"/>
    <w:rsid w:val="00AA7447"/>
    <w:rsid w:val="00AB4935"/>
    <w:rsid w:val="00AB63E4"/>
    <w:rsid w:val="00AB7FFD"/>
    <w:rsid w:val="00AC0AC3"/>
    <w:rsid w:val="00AC0BAC"/>
    <w:rsid w:val="00AC0DEB"/>
    <w:rsid w:val="00AC3469"/>
    <w:rsid w:val="00AC3B66"/>
    <w:rsid w:val="00AC686F"/>
    <w:rsid w:val="00AE3214"/>
    <w:rsid w:val="00AE38DC"/>
    <w:rsid w:val="00AE4808"/>
    <w:rsid w:val="00AE4FAA"/>
    <w:rsid w:val="00AF121A"/>
    <w:rsid w:val="00AF14C7"/>
    <w:rsid w:val="00AF2774"/>
    <w:rsid w:val="00AF3322"/>
    <w:rsid w:val="00AF66E4"/>
    <w:rsid w:val="00B0275D"/>
    <w:rsid w:val="00B036DA"/>
    <w:rsid w:val="00B1329F"/>
    <w:rsid w:val="00B174B3"/>
    <w:rsid w:val="00B2402C"/>
    <w:rsid w:val="00B337AB"/>
    <w:rsid w:val="00B348F0"/>
    <w:rsid w:val="00B35B3E"/>
    <w:rsid w:val="00B377BA"/>
    <w:rsid w:val="00B404E4"/>
    <w:rsid w:val="00B4123E"/>
    <w:rsid w:val="00B46A63"/>
    <w:rsid w:val="00B47D1B"/>
    <w:rsid w:val="00B60E6E"/>
    <w:rsid w:val="00B67A9A"/>
    <w:rsid w:val="00B7126F"/>
    <w:rsid w:val="00B71E7D"/>
    <w:rsid w:val="00B72D9E"/>
    <w:rsid w:val="00B76D8B"/>
    <w:rsid w:val="00B845B0"/>
    <w:rsid w:val="00B84EEA"/>
    <w:rsid w:val="00B936E3"/>
    <w:rsid w:val="00BA1F59"/>
    <w:rsid w:val="00BB135B"/>
    <w:rsid w:val="00BB1796"/>
    <w:rsid w:val="00BB1DC9"/>
    <w:rsid w:val="00BC1C24"/>
    <w:rsid w:val="00BC2E24"/>
    <w:rsid w:val="00BC509D"/>
    <w:rsid w:val="00BC56F0"/>
    <w:rsid w:val="00BC651E"/>
    <w:rsid w:val="00BE0EF6"/>
    <w:rsid w:val="00C004FB"/>
    <w:rsid w:val="00C02179"/>
    <w:rsid w:val="00C03E49"/>
    <w:rsid w:val="00C125D8"/>
    <w:rsid w:val="00C12C37"/>
    <w:rsid w:val="00C34270"/>
    <w:rsid w:val="00C36EB6"/>
    <w:rsid w:val="00C40B54"/>
    <w:rsid w:val="00C45112"/>
    <w:rsid w:val="00C60A1A"/>
    <w:rsid w:val="00C66E0A"/>
    <w:rsid w:val="00C744B2"/>
    <w:rsid w:val="00C7624A"/>
    <w:rsid w:val="00C842CE"/>
    <w:rsid w:val="00C91C69"/>
    <w:rsid w:val="00CA3D14"/>
    <w:rsid w:val="00CA5E24"/>
    <w:rsid w:val="00CA61A2"/>
    <w:rsid w:val="00CC54F2"/>
    <w:rsid w:val="00CC7281"/>
    <w:rsid w:val="00CD2188"/>
    <w:rsid w:val="00CD421D"/>
    <w:rsid w:val="00CD453C"/>
    <w:rsid w:val="00CE04AE"/>
    <w:rsid w:val="00CE3BD0"/>
    <w:rsid w:val="00CE3D70"/>
    <w:rsid w:val="00CF1665"/>
    <w:rsid w:val="00CF4918"/>
    <w:rsid w:val="00CF52CE"/>
    <w:rsid w:val="00CF690F"/>
    <w:rsid w:val="00CF7985"/>
    <w:rsid w:val="00D0411C"/>
    <w:rsid w:val="00D07004"/>
    <w:rsid w:val="00D113D2"/>
    <w:rsid w:val="00D11590"/>
    <w:rsid w:val="00D13711"/>
    <w:rsid w:val="00D1786F"/>
    <w:rsid w:val="00D17A80"/>
    <w:rsid w:val="00D210FC"/>
    <w:rsid w:val="00D21472"/>
    <w:rsid w:val="00D215B1"/>
    <w:rsid w:val="00D21746"/>
    <w:rsid w:val="00D218F4"/>
    <w:rsid w:val="00D21F77"/>
    <w:rsid w:val="00D234EE"/>
    <w:rsid w:val="00D24A14"/>
    <w:rsid w:val="00D26777"/>
    <w:rsid w:val="00D26F3C"/>
    <w:rsid w:val="00D469A4"/>
    <w:rsid w:val="00D4754B"/>
    <w:rsid w:val="00D56C75"/>
    <w:rsid w:val="00D66AA2"/>
    <w:rsid w:val="00D66F01"/>
    <w:rsid w:val="00D71C1B"/>
    <w:rsid w:val="00D729BA"/>
    <w:rsid w:val="00D72B28"/>
    <w:rsid w:val="00D74867"/>
    <w:rsid w:val="00D8097B"/>
    <w:rsid w:val="00D83398"/>
    <w:rsid w:val="00D90A29"/>
    <w:rsid w:val="00D93298"/>
    <w:rsid w:val="00D934AE"/>
    <w:rsid w:val="00D9567A"/>
    <w:rsid w:val="00D97F3C"/>
    <w:rsid w:val="00DA32EE"/>
    <w:rsid w:val="00DA3EA2"/>
    <w:rsid w:val="00DA4C4C"/>
    <w:rsid w:val="00DA5161"/>
    <w:rsid w:val="00DC09A0"/>
    <w:rsid w:val="00DC0C0C"/>
    <w:rsid w:val="00DC18D6"/>
    <w:rsid w:val="00DC6ED8"/>
    <w:rsid w:val="00DD0397"/>
    <w:rsid w:val="00DD0E48"/>
    <w:rsid w:val="00DD3EEA"/>
    <w:rsid w:val="00DD4A05"/>
    <w:rsid w:val="00DD6BE2"/>
    <w:rsid w:val="00DE11FE"/>
    <w:rsid w:val="00DF22D8"/>
    <w:rsid w:val="00DF36A5"/>
    <w:rsid w:val="00DF4F3C"/>
    <w:rsid w:val="00DF6482"/>
    <w:rsid w:val="00E03AB3"/>
    <w:rsid w:val="00E05375"/>
    <w:rsid w:val="00E07FD4"/>
    <w:rsid w:val="00E150BB"/>
    <w:rsid w:val="00E21E48"/>
    <w:rsid w:val="00E267D6"/>
    <w:rsid w:val="00E315A0"/>
    <w:rsid w:val="00E31EFC"/>
    <w:rsid w:val="00E369EA"/>
    <w:rsid w:val="00E42E9F"/>
    <w:rsid w:val="00E4612C"/>
    <w:rsid w:val="00E507FA"/>
    <w:rsid w:val="00E53D2A"/>
    <w:rsid w:val="00E612C5"/>
    <w:rsid w:val="00E64698"/>
    <w:rsid w:val="00E64D16"/>
    <w:rsid w:val="00E652DA"/>
    <w:rsid w:val="00E71656"/>
    <w:rsid w:val="00E73654"/>
    <w:rsid w:val="00E831F7"/>
    <w:rsid w:val="00E871C8"/>
    <w:rsid w:val="00E93690"/>
    <w:rsid w:val="00E973D1"/>
    <w:rsid w:val="00E97BC7"/>
    <w:rsid w:val="00EB2486"/>
    <w:rsid w:val="00EB43C5"/>
    <w:rsid w:val="00EB6AC2"/>
    <w:rsid w:val="00EC66FE"/>
    <w:rsid w:val="00EC78C0"/>
    <w:rsid w:val="00ED39B9"/>
    <w:rsid w:val="00ED3F3D"/>
    <w:rsid w:val="00EE0462"/>
    <w:rsid w:val="00EE7570"/>
    <w:rsid w:val="00EF1560"/>
    <w:rsid w:val="00EF3400"/>
    <w:rsid w:val="00EF4BFC"/>
    <w:rsid w:val="00F02AD7"/>
    <w:rsid w:val="00F05CD3"/>
    <w:rsid w:val="00F124FB"/>
    <w:rsid w:val="00F16BEC"/>
    <w:rsid w:val="00F20518"/>
    <w:rsid w:val="00F3156C"/>
    <w:rsid w:val="00F32F9E"/>
    <w:rsid w:val="00F41BD4"/>
    <w:rsid w:val="00F42FE1"/>
    <w:rsid w:val="00F5100D"/>
    <w:rsid w:val="00F5334B"/>
    <w:rsid w:val="00F56B6C"/>
    <w:rsid w:val="00F715B6"/>
    <w:rsid w:val="00F71688"/>
    <w:rsid w:val="00F75DAC"/>
    <w:rsid w:val="00F82A49"/>
    <w:rsid w:val="00F82EEF"/>
    <w:rsid w:val="00F902D2"/>
    <w:rsid w:val="00F96359"/>
    <w:rsid w:val="00F96D40"/>
    <w:rsid w:val="00FA0DE2"/>
    <w:rsid w:val="00FB0270"/>
    <w:rsid w:val="00FB1262"/>
    <w:rsid w:val="00FB2F47"/>
    <w:rsid w:val="00FB43E1"/>
    <w:rsid w:val="00FB669B"/>
    <w:rsid w:val="00FC05BB"/>
    <w:rsid w:val="00FC12CA"/>
    <w:rsid w:val="00FD123B"/>
    <w:rsid w:val="00FD3993"/>
    <w:rsid w:val="00FD539A"/>
    <w:rsid w:val="00FE00ED"/>
    <w:rsid w:val="00FE45BE"/>
    <w:rsid w:val="00FE45DB"/>
    <w:rsid w:val="00FE5B8A"/>
    <w:rsid w:val="00FE6A48"/>
    <w:rsid w:val="00FF2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</w:rPr>
  </w:style>
  <w:style w:type="paragraph" w:styleId="Heading2">
    <w:name w:val="heading 2"/>
    <w:aliases w:val="Heading_1.1"/>
    <w:basedOn w:val="Normal"/>
    <w:next w:val="Normal"/>
    <w:qFormat/>
    <w:rsid w:val="006C3BEE"/>
    <w:pPr>
      <w:keepNext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character" w:styleId="FollowedHyperlink">
    <w:name w:val="FollowedHyperlink"/>
    <w:basedOn w:val="DefaultParagraphFont"/>
    <w:rsid w:val="00E31EFC"/>
    <w:rPr>
      <w:color w:val="800080"/>
      <w:u w:val="single"/>
    </w:rPr>
  </w:style>
  <w:style w:type="paragraph" w:styleId="BalloonText">
    <w:name w:val="Balloon Text"/>
    <w:basedOn w:val="Normal"/>
    <w:semiHidden/>
    <w:rsid w:val="00A529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3C6"/>
    <w:pPr>
      <w:ind w:left="720"/>
    </w:pPr>
  </w:style>
  <w:style w:type="paragraph" w:customStyle="1" w:styleId="Style1">
    <w:name w:val="Style1"/>
    <w:basedOn w:val="Title"/>
    <w:link w:val="Style1Char"/>
    <w:qFormat/>
    <w:rsid w:val="00601979"/>
    <w:pPr>
      <w:jc w:val="left"/>
    </w:pPr>
    <w:rPr>
      <w:b/>
      <w:sz w:val="32"/>
      <w:szCs w:val="32"/>
    </w:rPr>
  </w:style>
  <w:style w:type="paragraph" w:styleId="EndnoteText">
    <w:name w:val="endnote text"/>
    <w:basedOn w:val="Normal"/>
    <w:link w:val="EndnoteTextChar"/>
    <w:rsid w:val="00601979"/>
    <w:rPr>
      <w:sz w:val="20"/>
    </w:rPr>
  </w:style>
  <w:style w:type="character" w:customStyle="1" w:styleId="TitleChar">
    <w:name w:val="Title Char"/>
    <w:basedOn w:val="DefaultParagraphFont"/>
    <w:link w:val="Title"/>
    <w:rsid w:val="00601979"/>
    <w:rPr>
      <w:sz w:val="24"/>
      <w:lang w:bidi="ar-SA"/>
    </w:rPr>
  </w:style>
  <w:style w:type="character" w:customStyle="1" w:styleId="Style1Char">
    <w:name w:val="Style1 Char"/>
    <w:basedOn w:val="TitleChar"/>
    <w:link w:val="Style1"/>
    <w:rsid w:val="00601979"/>
    <w:rPr>
      <w:b/>
      <w:sz w:val="32"/>
      <w:szCs w:val="32"/>
    </w:rPr>
  </w:style>
  <w:style w:type="character" w:customStyle="1" w:styleId="EndnoteTextChar">
    <w:name w:val="Endnote Text Char"/>
    <w:basedOn w:val="DefaultParagraphFont"/>
    <w:link w:val="EndnoteText"/>
    <w:rsid w:val="00601979"/>
    <w:rPr>
      <w:lang w:val="en-GB" w:bidi="ar-SA"/>
    </w:rPr>
  </w:style>
  <w:style w:type="character" w:styleId="EndnoteReference">
    <w:name w:val="endnote reference"/>
    <w:basedOn w:val="DefaultParagraphFont"/>
    <w:rsid w:val="00601979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9C7245"/>
    <w:rPr>
      <w:sz w:val="24"/>
      <w:lang w:val="en-GB" w:bidi="ar-SA"/>
    </w:rPr>
  </w:style>
  <w:style w:type="paragraph" w:styleId="TableofFigures">
    <w:name w:val="table of figures"/>
    <w:basedOn w:val="Normal"/>
    <w:next w:val="Normal"/>
    <w:rsid w:val="00601979"/>
  </w:style>
  <w:style w:type="character" w:customStyle="1" w:styleId="FooterChar">
    <w:name w:val="Footer Char"/>
    <w:basedOn w:val="DefaultParagraphFont"/>
    <w:link w:val="Footer"/>
    <w:uiPriority w:val="99"/>
    <w:rsid w:val="008F67A1"/>
    <w:rPr>
      <w:sz w:val="24"/>
      <w:lang w:val="en-GB" w:bidi="ar-SA"/>
    </w:rPr>
  </w:style>
  <w:style w:type="paragraph" w:customStyle="1" w:styleId="Heding01">
    <w:name w:val="Heding_01"/>
    <w:basedOn w:val="Heading1"/>
    <w:qFormat/>
    <w:rsid w:val="00370A64"/>
    <w:rPr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A64"/>
    <w:pPr>
      <w:keepLines/>
      <w:spacing w:before="480" w:line="276" w:lineRule="auto"/>
      <w:outlineLvl w:val="9"/>
    </w:pPr>
    <w:rPr>
      <w:rFonts w:ascii="Cambria" w:hAnsi="Cambria" w:cs="Latha"/>
      <w:bCs/>
      <w:color w:val="365F91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rsid w:val="007055CB"/>
    <w:rPr>
      <w:b/>
      <w:sz w:val="24"/>
      <w:lang w:val="en-GB" w:bidi="ar-SA"/>
    </w:rPr>
  </w:style>
  <w:style w:type="character" w:customStyle="1" w:styleId="Heding01Char">
    <w:name w:val="Heding 01 Char"/>
    <w:basedOn w:val="Heading1Char"/>
    <w:link w:val="Heding01"/>
    <w:rsid w:val="007055CB"/>
  </w:style>
  <w:style w:type="paragraph" w:styleId="TOC1">
    <w:name w:val="toc 1"/>
    <w:basedOn w:val="Normal"/>
    <w:next w:val="Normal"/>
    <w:autoRedefine/>
    <w:uiPriority w:val="39"/>
    <w:rsid w:val="00370A64"/>
  </w:style>
  <w:style w:type="paragraph" w:styleId="TOC2">
    <w:name w:val="toc 2"/>
    <w:basedOn w:val="Normal"/>
    <w:next w:val="Normal"/>
    <w:autoRedefine/>
    <w:uiPriority w:val="39"/>
    <w:rsid w:val="00E831F7"/>
    <w:pPr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DFCF6-C2CB-4AF8-92C4-F75881419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Ajantha</cp:lastModifiedBy>
  <cp:revision>3</cp:revision>
  <cp:lastPrinted>2010-01-21T05:27:00Z</cp:lastPrinted>
  <dcterms:created xsi:type="dcterms:W3CDTF">2011-01-27T06:37:00Z</dcterms:created>
  <dcterms:modified xsi:type="dcterms:W3CDTF">2011-01-27T06:38:00Z</dcterms:modified>
</cp:coreProperties>
</file>